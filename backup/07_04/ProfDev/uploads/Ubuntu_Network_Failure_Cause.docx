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0"/>
        <w:rPr>
          <w:rFonts w:eastAsia="Times New Roman" w:cs="Times New Roman" w:ascii="Times New Roman" w:hAnsi="Times New Roman"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</w:rPr>
        <w:t>Cause</w:t>
      </w:r>
    </w:p>
    <w:p>
      <w:pPr>
        <w:pStyle w:val="Normal"/>
        <w:spacing w:lineRule="auto" w:line="240" w:beforeAutospacing="1" w:afterAutospacing="1"/>
        <w:rPr>
          <w:rStyle w:val="InternetLink"/>
          <w:rFonts w:eastAsia="Times New Roman" w:cs="Times New Roman" w:ascii="Times New Roman" w:hAnsi="Times New Roman"/>
          <w:color w:val="0000FF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is caused by a regression introduced with a fix for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libnl3 bug #1511735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 xml:space="preserve">Resulting network-manager crash has been reported in 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network-manager bug #1539513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or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network-manager bug #1539634</w:t>
        </w:r>
      </w:hyperlink>
    </w:p>
    <w:p>
      <w:pPr>
        <w:pStyle w:val="Normal"/>
        <w:spacing w:lineRule="auto" w:line="240" w:before="0" w:after="0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spacing w:lineRule="auto" w:line="240" w:beforeAutospacing="1" w:afterAutospacing="1"/>
        <w:outlineLvl w:val="0"/>
        <w:rPr>
          <w:rFonts w:eastAsia="Times New Roman" w:cs="Times New Roman" w:ascii="Times New Roman" w:hAnsi="Times New Roman"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</w:rPr>
        <w:t>Solution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Downgrade libnl packages and wait for an upgrade of network-manager package</w:t>
      </w:r>
    </w:p>
    <w:p>
      <w:pPr>
        <w:pStyle w:val="Normal"/>
        <w:spacing w:lineRule="auto" w:line="240" w:before="0" w:after="0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spacing w:lineRule="auto" w:line="240" w:beforeAutospacing="1" w:afterAutospacing="1"/>
        <w:outlineLvl w:val="2"/>
        <w:rPr>
          <w:rFonts w:eastAsia="Times New Roman" w:cs="Times New Roman" w:ascii="Times New Roman" w:hAnsi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Step 1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Try to downgrade libnl with apt-get as in @Max answer: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sudo apt-get install libnl-3-200=3.2.21-1 libnl-route-3-200=3.2.21-1 libnl-genl-3-200=3.2.21-1</w:t>
      </w:r>
    </w:p>
    <w:p>
      <w:pPr>
        <w:pStyle w:val="Normal"/>
        <w:spacing w:lineRule="auto" w:line="240" w:beforeAutospacing="1" w:afterAutospacing="1"/>
        <w:outlineLvl w:val="2"/>
        <w:rPr>
          <w:rFonts w:eastAsia="Times New Roman" w:cs="Times New Roman" w:ascii="Times New Roman" w:hAnsi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Step 2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Step 1 fails,</w:t>
        <w:br/>
        <w:t xml:space="preserve">because the packages aren't anymore in your cache and obviously cannot be downloaded by package manager, you need to downgrade libnl packages manually (download + install):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Style w:val="InternetLink"/>
          <w:rFonts w:eastAsia="Times New Roman" w:cs="Times New Roman" w:ascii="Times New Roman" w:hAnsi="Times New Roman"/>
          <w:color w:val="0000FF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Download and copy them to your system</w:t>
        <w:br/>
        <w:t>[ from booting a live distrib/rescue cd or from another computer + usb stick ]</w:t>
        <w:br/>
        <w:t xml:space="preserve">Download links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 amd64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libnl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libnl-genl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libnl-route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Download links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 i386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hyperlink r:id="rId8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libnl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libnl-genl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hyperlink r:id="rId1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libnl-route</w:t>
        </w:r>
      </w:hyperlink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Back to your system, where you saved these </w:t>
      </w:r>
      <w:r>
        <w:rPr>
          <w:rFonts w:eastAsia="Times New Roman" w:cs="Courier New" w:ascii="Courier New" w:hAnsi="Courier New"/>
          <w:sz w:val="20"/>
          <w:szCs w:val="20"/>
        </w:rPr>
        <w:t>.deb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files, install them with dpkg: 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sudo dpkg -i </w:t>
      </w:r>
      <w:r>
        <w:rPr>
          <w:rFonts w:eastAsia="Times New Roman" w:cs="Courier New" w:ascii="Courier New" w:hAnsi="Courier New"/>
          <w:sz w:val="20"/>
          <w:szCs w:val="20"/>
        </w:rPr>
        <w:t>libnl-3-200_3.2.21-1_amd64.deb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sudo dpkg -i </w:t>
      </w:r>
      <w:r>
        <w:rPr>
          <w:rFonts w:eastAsia="Times New Roman" w:cs="Courier New" w:ascii="Courier New" w:hAnsi="Courier New"/>
          <w:sz w:val="20"/>
          <w:szCs w:val="20"/>
        </w:rPr>
        <w:t>libnl-genl-3-200_3.2.21-1_amd64.deb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sudo dpkg -i </w:t>
      </w:r>
      <w:r>
        <w:rPr>
          <w:rFonts w:eastAsia="Times New Roman" w:cs="Courier New" w:ascii="Courier New" w:hAnsi="Courier New"/>
          <w:sz w:val="20"/>
          <w:szCs w:val="20"/>
        </w:rPr>
        <w:t>libnl-route-3-200_3.2.21-1_amd64.deb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sudo dpkg -i libnl-*.deb</w:t>
      </w:r>
    </w:p>
    <w:p>
      <w:pPr>
        <w:pStyle w:val="Normal"/>
        <w:spacing w:lineRule="auto" w:line="240" w:beforeAutospacing="1" w:afterAutospacing="1"/>
        <w:outlineLvl w:val="2"/>
        <w:rPr>
          <w:rFonts w:eastAsia="Times New Roman" w:cs="Times New Roman" w:ascii="Times New Roman" w:hAnsi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Step 3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Now you should be able to (re)start NetworkManager and bring back networking: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sudo service network-manager restart</w:t>
      </w:r>
    </w:p>
    <w:p>
      <w:pPr>
        <w:pStyle w:val="Normal"/>
        <w:spacing w:lineRule="auto" w:line="240" w:before="0" w:after="0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spacing w:lineRule="auto" w:line="240" w:beforeAutospacing="1" w:afterAutospacing="1"/>
        <w:outlineLvl w:val="0"/>
        <w:rPr>
          <w:rFonts w:eastAsia="Times New Roman" w:cs="Times New Roman" w:ascii="Times New Roman" w:hAnsi="Times New Roman"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</w:rPr>
        <w:t>Notice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These bugs hits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ubuntu trusty 14.04 with Pre-released updates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: </w:t>
      </w:r>
      <w:r>
        <w:rPr>
          <w:rFonts w:eastAsia="Times New Roman" w:cs="Courier New" w:ascii="Courier New" w:hAnsi="Courier New"/>
          <w:sz w:val="20"/>
          <w:szCs w:val="20"/>
        </w:rPr>
        <w:t>trusty-proposed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drawing>
          <wp:inline distT="0" distB="0" distL="0" distR="0">
            <wp:extent cx="5915025" cy="4590415"/>
            <wp:effectExtent l="0" t="0" r="0" b="0"/>
            <wp:docPr id="0" name="Picture" descr="Software Updates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ftware Updates properti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Where last update of libnl packages from version </w:t>
      </w:r>
      <w:r>
        <w:rPr>
          <w:rFonts w:eastAsia="Times New Roman" w:cs="Courier New" w:ascii="Courier New" w:hAnsi="Courier New"/>
          <w:sz w:val="20"/>
          <w:szCs w:val="20"/>
        </w:rPr>
        <w:t>3.2.21-1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 </w:t>
      </w:r>
      <w:r>
        <w:rPr>
          <w:rFonts w:eastAsia="Times New Roman" w:cs="Courier New" w:ascii="Courier New" w:hAnsi="Courier New"/>
          <w:sz w:val="20"/>
          <w:szCs w:val="20"/>
        </w:rPr>
        <w:t>3.2.21-1ubuntu1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introduced a regression causing network-manager to crash </w:t>
      </w:r>
    </w:p>
    <w:p>
      <w:pPr>
        <w:pStyle w:val="Normal"/>
        <w:spacing w:lineRule="auto" w:line="240" w:before="0" w:after="0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There isn't yet any upgrade on network-manager in </w:t>
      </w:r>
      <w:del w:id="0" w:author="Unknown" w:date="0-00-00T00:00:00Z">
        <w:r>
          <w:rPr>
            <w:rFonts w:eastAsia="Times New Roman" w:cs="Courier New" w:ascii="Courier New" w:hAnsi="Courier New"/>
            <w:b/>
            <w:bCs/>
            <w:sz w:val="20"/>
            <w:szCs w:val="20"/>
          </w:rPr>
          <w:delText>trusty-proposed</w:delText>
        </w:r>
      </w:del>
      <w:del w:id="1" w:author="Unknown" w:date="0-00-00T00:00:00Z">
        <w:r>
          <w:rPr>
            <w:rFonts w:eastAsia="Times New Roman" w:cs="Times New Roman" w:ascii="Times New Roman" w:hAnsi="Times New Roman"/>
            <w:b/>
            <w:bCs/>
            <w:sz w:val="24"/>
            <w:szCs w:val="24"/>
          </w:rPr>
          <w:br/>
          <w:delText xml:space="preserve">Current version: </w:delText>
        </w:r>
      </w:del>
      <w:del w:id="2" w:author="Unknown" w:date="0-00-00T00:00:00Z">
        <w:r>
          <w:rPr>
            <w:rFonts w:eastAsia="Times New Roman" w:cs="Courier New" w:ascii="Courier New" w:hAnsi="Courier New"/>
            <w:b/>
            <w:bCs/>
            <w:sz w:val="20"/>
            <w:szCs w:val="20"/>
          </w:rPr>
          <w:delText>0.9.8.8-0ubuntu7.2</w:delText>
        </w:r>
      </w:del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An update of network-manager is now available in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trusty-proposed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Updated version: </w:t>
      </w:r>
      <w:r>
        <w:rPr>
          <w:rFonts w:eastAsia="Times New Roman" w:cs="Courier New" w:ascii="Courier New" w:hAnsi="Courier New"/>
          <w:sz w:val="20"/>
          <w:szCs w:val="20"/>
        </w:rPr>
        <w:t>0.9.8.8-0ubuntu7.3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hyperlink r:id="rId12">
        <w:r>
          <w:rPr>
            <w:rStyle w:val="InternetLink"/>
            <w:rFonts w:eastAsia="Times New Roman" w:cs="Times New Roman" w:ascii="Times New Roman" w:hAnsi="Times New Roman"/>
            <w:b/>
            <w:bCs/>
            <w:color w:val="0000FF"/>
            <w:sz w:val="24"/>
            <w:szCs w:val="24"/>
            <w:u w:val="single"/>
          </w:rPr>
          <w:t>please test proposed package (#1539634 comment n°11)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Thus until an upgrade for it triggers on your package manager you should apply a "hold" - as mentioned in </w:t>
      </w:r>
      <w:hyperlink r:id="rId1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libnl3 bug #1511735 comment n°29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bookmarkStart w:id="0" w:name="__DdeLink__149_1966872332"/>
      <w:bookmarkEnd w:id="0"/>
      <w:r>
        <w:rPr>
          <w:rFonts w:eastAsia="Times New Roman" w:cs="Courier New" w:ascii="Courier New" w:hAnsi="Courier New"/>
          <w:sz w:val="20"/>
          <w:szCs w:val="20"/>
        </w:rPr>
        <w:t>sudo apt-mark hold libnl-3-200 libnl-genl-3-200 libnl-route-3-200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Once the future upgrade from </w:t>
      </w:r>
      <w:r>
        <w:rPr>
          <w:rFonts w:eastAsia="Times New Roman" w:cs="Courier New" w:ascii="Courier New" w:hAnsi="Courier New"/>
          <w:sz w:val="20"/>
          <w:szCs w:val="20"/>
        </w:rPr>
        <w:t>trusty-proposed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is installed you can remove that hold with: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sudo apt-mark unhold libnl-3-200 libnl-genl-3-200 libnl-route-3-200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Which then will allow you to upgrade again libnl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282345"/>
    <w:basedOn w:val="Normal"/>
    <w:pPr>
      <w:outlineLvl w:val="0"/>
    </w:pPr>
    <w:rPr/>
  </w:style>
  <w:style w:type="paragraph" w:styleId="Heading3">
    <w:name w:val="Heading 3"/>
    <w:uiPriority w:val="9"/>
    <w:qFormat/>
    <w:link w:val="Heading3Char"/>
    <w:rsid w:val="00282345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82345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3Char" w:customStyle="1">
    <w:name w:val="Heading 3 Char"/>
    <w:uiPriority w:val="9"/>
    <w:link w:val="Heading3"/>
    <w:rsid w:val="00282345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uiPriority w:val="99"/>
    <w:semiHidden/>
    <w:unhideWhenUsed/>
    <w:rsid w:val="00282345"/>
    <w:basedOn w:val="DefaultParagraphFont"/>
    <w:rPr>
      <w:color w:val="0000FF"/>
      <w:u w:val="single"/>
      <w:lang w:val="zxx" w:eastAsia="zxx" w:bidi="zxx"/>
    </w:rPr>
  </w:style>
  <w:style w:type="character" w:styleId="HTMLPreformattedChar" w:customStyle="1">
    <w:name w:val="HTML Preformatted Char"/>
    <w:uiPriority w:val="99"/>
    <w:semiHidden/>
    <w:link w:val="HTMLPreformatted"/>
    <w:rsid w:val="00282345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282345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uiPriority w:val="22"/>
    <w:qFormat/>
    <w:rsid w:val="00282345"/>
    <w:basedOn w:val="DefaultParagraphFont"/>
    <w:rPr>
      <w:b/>
      <w:bCs/>
    </w:rPr>
  </w:style>
  <w:style w:type="character" w:styleId="BalloonTextChar" w:customStyle="1">
    <w:name w:val="Balloon Text Char"/>
    <w:uiPriority w:val="99"/>
    <w:semiHidden/>
    <w:link w:val="BalloonText"/>
    <w:rsid w:val="00282345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282345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PreformattedChar"/>
    <w:rsid w:val="00282345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28234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ugs.launchpad.net/ubuntu/+source/libnl3/+bug/1511735" TargetMode="External"/><Relationship Id="rId3" Type="http://schemas.openxmlformats.org/officeDocument/2006/relationships/hyperlink" Target="https://bugs.launchpad.net/ubuntu/+source/network-manager/+bug/1539513" TargetMode="External"/><Relationship Id="rId4" Type="http://schemas.openxmlformats.org/officeDocument/2006/relationships/hyperlink" Target="https://bugs.launchpad.net/ubuntu/+source/network-manager/+bug/1539634" TargetMode="External"/><Relationship Id="rId5" Type="http://schemas.openxmlformats.org/officeDocument/2006/relationships/hyperlink" Target="http://archive.ubuntu.com/ubuntu/pool/main/libn/libnl3/libnl-3-200_3.2.21-1_amd64.deb" TargetMode="External"/><Relationship Id="rId6" Type="http://schemas.openxmlformats.org/officeDocument/2006/relationships/hyperlink" Target="http://archive.ubuntu.com/ubuntu/pool/main/libn/libnl3/libnl-genl-3-200_3.2.21-1_amd64.deb" TargetMode="External"/><Relationship Id="rId7" Type="http://schemas.openxmlformats.org/officeDocument/2006/relationships/hyperlink" Target="http://archive.ubuntu.com/ubuntu/pool/main/libn/libnl3/libnl-route-3-200_3.2.21-1_amd64.deb" TargetMode="External"/><Relationship Id="rId8" Type="http://schemas.openxmlformats.org/officeDocument/2006/relationships/hyperlink" Target="http://archive.ubuntu.com/ubuntu/pool/main/libn/libnl3/libnl-3-200_3.2.21-1_i386.deb" TargetMode="External"/><Relationship Id="rId9" Type="http://schemas.openxmlformats.org/officeDocument/2006/relationships/hyperlink" Target="http://archive.ubuntu.com/ubuntu/pool/main/libn/libnl3/libnl-genl-3-200_3.2.21-1_i386.deb" TargetMode="External"/><Relationship Id="rId10" Type="http://schemas.openxmlformats.org/officeDocument/2006/relationships/hyperlink" Target="http://archive.ubuntu.com/ubuntu/pool/main/libn/libnl3/libnl-route-3-200_3.2.21-1_i386.deb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bugs.launchpad.net/ubuntu/+source/network-manager/+bug/1539634/comments/11" TargetMode="External"/><Relationship Id="rId13" Type="http://schemas.openxmlformats.org/officeDocument/2006/relationships/hyperlink" Target="https://bugs.launchpad.net/ubuntu/+source/libnl3/+bug/1511735/comments/29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2016-05-15T12:38:00Z</dcterms:created>
  <dc:creator>Alex</dc:creator>
  <dc:language>en-US</dc:language>
  <cp:lastModifiedBy>Alex</cp:lastModifiedBy>
  <dcterms:modified xsi:type="dcterms:W3CDTF">2016-05-15T12:39:00Z</dcterms:modified>
  <cp:revision>1</cp:revision>
</cp:coreProperties>
</file>